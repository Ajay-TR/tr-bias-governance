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97EFC">
      <w:pPr>
        <w:pStyle w:val="Heading1"/>
        <w:tabs>
          <w:tab w:val="clear" w:pos="0"/>
        </w:tabs>
        <w:rPr>
          <w:szCs w:val="22"/>
        </w:rPr>
      </w:pPr>
    </w:p>
    <w:p w:rsidR="00197EFC">
      <w:pPr>
        <w:rPr>
          <w:b/>
          <w:sz w:val="22"/>
          <w:szCs w:val="22"/>
        </w:rPr>
      </w:pPr>
      <w:r>
        <w:rPr>
          <w:b/>
          <w:sz w:val="22"/>
          <w:szCs w:val="22"/>
        </w:rPr>
        <w:t>Sadanand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Prajapati</w:t>
      </w:r>
    </w:p>
    <w:p w:rsidR="00197EF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Email:</w:t>
      </w:r>
      <w:r>
        <w:rPr>
          <w:bCs/>
          <w:sz w:val="22"/>
          <w:szCs w:val="22"/>
        </w:rPr>
        <w:t xml:space="preserve"> sadanandp04@gmail.com</w:t>
      </w:r>
    </w:p>
    <w:p w:rsidR="00197EFC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Contact no.:</w:t>
      </w:r>
      <w:r>
        <w:rPr>
          <w:bCs/>
          <w:sz w:val="22"/>
          <w:szCs w:val="22"/>
        </w:rPr>
        <w:t xml:space="preserve"> +91-7276997314,9158306022</w:t>
      </w: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jc w:val="left"/>
        <w:rPr>
          <w:rFonts w:ascii="Times New Roman" w:hAnsi="Times New Roman"/>
          <w:b/>
          <w:i/>
          <w:color w:val="808080"/>
        </w:rPr>
      </w:pPr>
    </w:p>
    <w:p w:rsidR="00197EFC">
      <w:pPr>
        <w:rPr>
          <w:sz w:val="22"/>
          <w:szCs w:val="22"/>
        </w:rPr>
      </w:pPr>
    </w:p>
    <w:p w:rsidR="00197EFC">
      <w:pPr>
        <w:rPr>
          <w:sz w:val="22"/>
          <w:szCs w:val="22"/>
        </w:rPr>
      </w:pPr>
      <w:r>
        <w:rPr>
          <w:sz w:val="22"/>
          <w:szCs w:val="22"/>
        </w:rPr>
        <w:t xml:space="preserve">An experienced </w:t>
      </w:r>
      <w:r>
        <w:rPr>
          <w:b/>
          <w:bCs/>
          <w:sz w:val="22"/>
          <w:szCs w:val="22"/>
        </w:rPr>
        <w:t>Senior</w:t>
      </w:r>
      <w:r>
        <w:rPr>
          <w:b/>
          <w:sz w:val="20"/>
          <w:szCs w:val="22"/>
        </w:rPr>
        <w:t xml:space="preserve"> </w:t>
      </w:r>
      <w:r>
        <w:rPr>
          <w:b/>
          <w:bCs/>
          <w:sz w:val="22"/>
          <w:szCs w:val="22"/>
        </w:rPr>
        <w:t>Software Engineer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whose qualifications include a degree in Master of Computer Application, having knowledge of </w:t>
      </w:r>
      <w:r>
        <w:rPr>
          <w:b/>
          <w:sz w:val="22"/>
          <w:szCs w:val="22"/>
        </w:rPr>
        <w:t xml:space="preserve">Python (2.7,3.6), Data and Quantitative analysis, Decision Analytics, predictive modeling and Machine learning algorithms. </w:t>
      </w:r>
      <w:r>
        <w:rPr>
          <w:sz w:val="22"/>
          <w:szCs w:val="22"/>
        </w:rPr>
        <w:t xml:space="preserve">Having </w:t>
      </w:r>
      <w:r>
        <w:rPr>
          <w:b/>
          <w:sz w:val="22"/>
          <w:szCs w:val="22"/>
        </w:rPr>
        <w:t>3.</w:t>
      </w:r>
      <w:r w:rsidR="00C40B3B">
        <w:rPr>
          <w:b/>
          <w:sz w:val="22"/>
          <w:szCs w:val="22"/>
        </w:rPr>
        <w:t>6</w:t>
      </w:r>
      <w:bookmarkStart w:id="0" w:name="_GoBack"/>
      <w:bookmarkEnd w:id="0"/>
      <w:r>
        <w:rPr>
          <w:b/>
          <w:sz w:val="22"/>
          <w:szCs w:val="22"/>
        </w:rPr>
        <w:t xml:space="preserve"> years</w:t>
      </w:r>
      <w:r>
        <w:rPr>
          <w:sz w:val="22"/>
          <w:szCs w:val="22"/>
        </w:rPr>
        <w:t xml:space="preserve"> of experience in investment banking and finance domain.</w:t>
      </w:r>
    </w:p>
    <w:p w:rsidR="00197EFC">
      <w:pPr>
        <w:rPr>
          <w:rStyle w:val="c4"/>
          <w:sz w:val="22"/>
          <w:szCs w:val="22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jc w:val="left"/>
        <w:rPr>
          <w:rFonts w:ascii="Times New Roman" w:hAnsi="Times New Roman"/>
          <w:b/>
          <w:i/>
          <w:color w:val="808080"/>
        </w:rPr>
      </w:pPr>
      <w:r>
        <w:rPr>
          <w:rFonts w:ascii="Times New Roman" w:hAnsi="Times New Roman"/>
          <w:b/>
          <w:i/>
          <w:color w:val="808080"/>
        </w:rPr>
        <w:t>Experience Details</w:t>
      </w:r>
    </w:p>
    <w:p w:rsidR="00197EFC">
      <w:pPr>
        <w:pStyle w:val="ListParagraph"/>
        <w:numPr>
          <w:ilvl w:val="0"/>
          <w:numId w:val="26"/>
        </w:numPr>
        <w:jc w:val="both"/>
        <w:rPr>
          <w:b/>
          <w:sz w:val="22"/>
        </w:rPr>
      </w:pPr>
      <w:ins w:id="1" w:author="Sadanand" w:date="2018-05-09T19:46:00Z">
        <w:r>
          <w:rPr>
            <w:sz w:val="22"/>
          </w:rPr>
          <w:t xml:space="preserve">Experience in executing analytical solution to business problems by utilizing </w:t>
        </w:r>
      </w:ins>
      <w:ins w:id="2" w:author="Sadanand" w:date="2018-05-09T19:46:00Z">
        <w:r>
          <w:rPr>
            <w:b/>
            <w:sz w:val="22"/>
          </w:rPr>
          <w:t>Machine learning Algorithms</w:t>
        </w:r>
      </w:ins>
      <w:ins w:id="3" w:author="Sadanand" w:date="2018-05-09T19:46:00Z">
        <w:r>
          <w:rPr>
            <w:sz w:val="22"/>
          </w:rPr>
          <w:t xml:space="preserve">: </w:t>
        </w:r>
      </w:ins>
      <w:r>
        <w:rPr>
          <w:b/>
          <w:sz w:val="22"/>
        </w:rPr>
        <w:t xml:space="preserve">Linear Regression, Logistic Regression, Decision trees and clustering </w:t>
      </w:r>
      <w:r>
        <w:rPr>
          <w:sz w:val="22"/>
        </w:rPr>
        <w:t>in investment banking, Retail banking and finance domain.</w:t>
      </w:r>
    </w:p>
    <w:p w:rsidR="00197EFC">
      <w:pPr>
        <w:pStyle w:val="ListParagraph"/>
        <w:numPr>
          <w:ilvl w:val="0"/>
          <w:numId w:val="26"/>
        </w:numPr>
        <w:jc w:val="both"/>
        <w:rPr>
          <w:b/>
          <w:sz w:val="22"/>
        </w:rPr>
      </w:pPr>
      <w:r>
        <w:rPr>
          <w:sz w:val="22"/>
        </w:rPr>
        <w:t>Worked on predictive model development with unstructured and structured data to extract and classify information from large datasets.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 xml:space="preserve">Experienced in presenting the insight from data using data visualization tools: </w:t>
      </w:r>
      <w:r>
        <w:rPr>
          <w:b/>
          <w:sz w:val="22"/>
        </w:rPr>
        <w:t>Matplotlib</w:t>
      </w:r>
      <w:r>
        <w:rPr>
          <w:b/>
          <w:sz w:val="22"/>
        </w:rPr>
        <w:t xml:space="preserve">, </w:t>
      </w:r>
      <w:r>
        <w:rPr>
          <w:b/>
          <w:sz w:val="22"/>
        </w:rPr>
        <w:t>Seaborn</w:t>
      </w:r>
      <w:r>
        <w:rPr>
          <w:b/>
          <w:sz w:val="22"/>
        </w:rPr>
        <w:t xml:space="preserve"> and cufflinks.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 xml:space="preserve">Extensive experience on data analysis using </w:t>
      </w:r>
      <w:r>
        <w:rPr>
          <w:b/>
          <w:sz w:val="22"/>
        </w:rPr>
        <w:t>NumPy</w:t>
      </w:r>
      <w:r>
        <w:rPr>
          <w:sz w:val="22"/>
        </w:rPr>
        <w:t xml:space="preserve">, </w:t>
      </w:r>
      <w:r>
        <w:rPr>
          <w:b/>
          <w:sz w:val="22"/>
        </w:rPr>
        <w:t>Pandas</w:t>
      </w:r>
      <w:r>
        <w:rPr>
          <w:sz w:val="22"/>
        </w:rPr>
        <w:t xml:space="preserve"> python libraries.</w:t>
      </w:r>
    </w:p>
    <w:p w:rsidR="00197EFC">
      <w:pPr>
        <w:pStyle w:val="ListParagraph"/>
        <w:numPr>
          <w:ilvl w:val="0"/>
          <w:numId w:val="26"/>
        </w:numPr>
        <w:jc w:val="both"/>
        <w:rPr>
          <w:ins w:id="4" w:author="Sadanand" w:date="2018-05-09T19:46:00Z"/>
          <w:sz w:val="22"/>
        </w:rPr>
      </w:pPr>
      <w:r>
        <w:rPr>
          <w:sz w:val="22"/>
        </w:rPr>
        <w:t xml:space="preserve">Strong problem solving and data interpretation skills. Experience in analyzing large data sets. 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 xml:space="preserve">Having good knowledge on </w:t>
      </w:r>
      <w:r>
        <w:rPr>
          <w:b/>
          <w:sz w:val="22"/>
        </w:rPr>
        <w:t>Natural language processing</w:t>
      </w:r>
      <w:r>
        <w:rPr>
          <w:sz w:val="22"/>
        </w:rPr>
        <w:t>,</w:t>
      </w:r>
      <w:r>
        <w:rPr>
          <w:b/>
          <w:sz w:val="22"/>
        </w:rPr>
        <w:t xml:space="preserve"> Recommender systems</w:t>
      </w:r>
      <w:r>
        <w:rPr>
          <w:sz w:val="22"/>
        </w:rPr>
        <w:t xml:space="preserve"> and </w:t>
      </w:r>
      <w:r>
        <w:rPr>
          <w:b/>
          <w:sz w:val="22"/>
        </w:rPr>
        <w:t>Neural Networks.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 xml:space="preserve">Proficient in development of Machine learning models and maintenance of same.  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Handled Investment banking products data from predictive analysis perspective.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Hands on experience on UNIX shell scripting, Core java and SQL.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Good inter-personal as well as communication skills.</w:t>
      </w:r>
    </w:p>
    <w:p w:rsidR="00197EFC">
      <w:pPr>
        <w:rPr>
          <w:sz w:val="22"/>
          <w:lang w:eastAsia="ar-SA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jc w:val="left"/>
        <w:rPr>
          <w:rFonts w:ascii="Times New Roman" w:hAnsi="Times New Roman"/>
          <w:b/>
          <w:i/>
          <w:color w:val="808080"/>
        </w:rPr>
      </w:pPr>
      <w:r>
        <w:rPr>
          <w:rFonts w:ascii="Times New Roman" w:hAnsi="Times New Roman"/>
          <w:b/>
          <w:i/>
          <w:color w:val="808080"/>
        </w:rPr>
        <w:t>Education Qualifications</w:t>
      </w:r>
    </w:p>
    <w:p w:rsidR="00197EFC">
      <w:pPr>
        <w:ind w:left="360"/>
        <w:jc w:val="both"/>
        <w:rPr>
          <w:sz w:val="20"/>
          <w:szCs w:val="22"/>
        </w:rPr>
      </w:pPr>
    </w:p>
    <w:p w:rsidR="00197EFC">
      <w:pPr>
        <w:numPr>
          <w:ilvl w:val="0"/>
          <w:numId w:val="29"/>
        </w:numPr>
        <w:tabs>
          <w:tab w:val="clear" w:pos="360"/>
        </w:tabs>
        <w:ind w:left="720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MCA (2011-2014), from SRM University Chennai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>- secured 93.3%</w:t>
      </w:r>
    </w:p>
    <w:p w:rsidR="00197EFC">
      <w:pPr>
        <w:numPr>
          <w:ilvl w:val="0"/>
          <w:numId w:val="29"/>
        </w:numPr>
        <w:tabs>
          <w:tab w:val="clear" w:pos="360"/>
        </w:tabs>
        <w:ind w:left="720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BCA (2008-2011), from University of </w:t>
      </w:r>
      <w:r>
        <w:rPr>
          <w:bCs/>
          <w:sz w:val="22"/>
          <w:szCs w:val="22"/>
          <w:lang w:val="en-GB"/>
        </w:rPr>
        <w:t>Lucknow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 xml:space="preserve"> 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>-secured 69.00%</w:t>
      </w:r>
    </w:p>
    <w:p w:rsidR="00197EFC">
      <w:pPr>
        <w:numPr>
          <w:ilvl w:val="0"/>
          <w:numId w:val="29"/>
        </w:numPr>
        <w:tabs>
          <w:tab w:val="clear" w:pos="360"/>
        </w:tabs>
        <w:ind w:left="720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Class </w:t>
      </w:r>
      <w:r>
        <w:rPr>
          <w:bCs/>
          <w:sz w:val="22"/>
          <w:szCs w:val="22"/>
          <w:lang w:val="en-GB"/>
        </w:rPr>
        <w:t>XIIth</w:t>
      </w:r>
      <w:r>
        <w:rPr>
          <w:bCs/>
          <w:sz w:val="22"/>
          <w:szCs w:val="22"/>
          <w:lang w:val="en-GB"/>
        </w:rPr>
        <w:t xml:space="preserve"> from UP Board (2007)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 xml:space="preserve">          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 xml:space="preserve">- secured 72.5% </w:t>
      </w:r>
    </w:p>
    <w:p w:rsidR="00197EFC">
      <w:pPr>
        <w:numPr>
          <w:ilvl w:val="0"/>
          <w:numId w:val="29"/>
        </w:numPr>
        <w:tabs>
          <w:tab w:val="clear" w:pos="360"/>
        </w:tabs>
        <w:ind w:left="720"/>
        <w:jc w:val="both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Class </w:t>
      </w:r>
      <w:r>
        <w:rPr>
          <w:bCs/>
          <w:sz w:val="22"/>
          <w:szCs w:val="22"/>
          <w:lang w:val="en-GB"/>
        </w:rPr>
        <w:t>Xth</w:t>
      </w:r>
      <w:r>
        <w:rPr>
          <w:bCs/>
          <w:sz w:val="22"/>
          <w:szCs w:val="22"/>
          <w:lang w:val="en-GB"/>
        </w:rPr>
        <w:t xml:space="preserve"> from UP Board (2005)</w:t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ab/>
        <w:t xml:space="preserve">- secured 62.0% </w:t>
      </w:r>
    </w:p>
    <w:p w:rsidR="00197EFC">
      <w:pPr>
        <w:spacing w:line="276" w:lineRule="auto"/>
        <w:jc w:val="both"/>
        <w:rPr>
          <w:sz w:val="8"/>
          <w:szCs w:val="10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rPr>
          <w:rFonts w:ascii="Times New Roman" w:hAnsi="Times New Roman"/>
          <w:b/>
          <w:i/>
          <w:color w:val="808080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rPr>
          <w:rFonts w:ascii="Times New Roman" w:hAnsi="Times New Roman"/>
          <w:b/>
          <w:i/>
          <w:color w:val="808080"/>
        </w:rPr>
      </w:pPr>
      <w:r>
        <w:rPr>
          <w:rFonts w:ascii="Times New Roman" w:hAnsi="Times New Roman"/>
          <w:b/>
          <w:i/>
          <w:color w:val="808080"/>
        </w:rPr>
        <w:t>Technical Skills</w:t>
      </w:r>
    </w:p>
    <w:p w:rsidR="00197EFC">
      <w:pPr>
        <w:pStyle w:val="HTMLPreformatted"/>
        <w:jc w:val="both"/>
        <w:rPr>
          <w:rFonts w:ascii="Times New Roman" w:hAnsi="Times New Roman"/>
          <w:b/>
          <w:sz w:val="18"/>
          <w:szCs w:val="20"/>
          <w:u w:val="single"/>
        </w:rPr>
      </w:pP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 xml:space="preserve">Knowledge of all phases of </w:t>
      </w:r>
      <w:r>
        <w:rPr>
          <w:b/>
          <w:sz w:val="22"/>
        </w:rPr>
        <w:t>Software Development Life Cycle (SDLC)</w:t>
      </w:r>
      <w:r>
        <w:rPr>
          <w:sz w:val="22"/>
        </w:rPr>
        <w:t xml:space="preserve"> with good understanding of System </w:t>
      </w:r>
      <w:r>
        <w:rPr>
          <w:b/>
          <w:sz w:val="22"/>
        </w:rPr>
        <w:t>Study, Design, Coordination, Development and Implementation</w:t>
      </w:r>
      <w:r>
        <w:rPr>
          <w:sz w:val="22"/>
        </w:rPr>
        <w:t xml:space="preserve"> of Application software.  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b/>
          <w:sz w:val="22"/>
        </w:rPr>
        <w:t>Programming language: -</w:t>
      </w:r>
      <w:r>
        <w:rPr>
          <w:sz w:val="22"/>
        </w:rPr>
        <w:t xml:space="preserve"> Python, Unix Scripting, Core JAVA,  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b/>
          <w:sz w:val="22"/>
        </w:rPr>
        <w:t xml:space="preserve">Tools: - </w:t>
      </w:r>
      <w:r>
        <w:rPr>
          <w:sz w:val="22"/>
        </w:rPr>
        <w:t>Jupyter</w:t>
      </w:r>
      <w:r>
        <w:rPr>
          <w:sz w:val="22"/>
        </w:rPr>
        <w:t xml:space="preserve"> Notebook, Spider IDE, </w:t>
      </w:r>
      <w:r>
        <w:rPr>
          <w:sz w:val="22"/>
        </w:rPr>
        <w:t>PyCharm</w:t>
      </w:r>
      <w:r>
        <w:rPr>
          <w:sz w:val="22"/>
        </w:rPr>
        <w:t>, Vi Editor.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b/>
          <w:sz w:val="22"/>
        </w:rPr>
        <w:t>Databases: -</w:t>
      </w:r>
      <w:r>
        <w:rPr>
          <w:sz w:val="22"/>
        </w:rPr>
        <w:t xml:space="preserve"> Oracle 11G.</w:t>
      </w:r>
    </w:p>
    <w:p w:rsidR="00197EFC">
      <w:pPr>
        <w:pStyle w:val="ListParagraph"/>
        <w:numPr>
          <w:ilvl w:val="0"/>
          <w:numId w:val="26"/>
        </w:numPr>
        <w:jc w:val="both"/>
        <w:rPr>
          <w:sz w:val="22"/>
        </w:rPr>
      </w:pPr>
      <w:r>
        <w:rPr>
          <w:b/>
          <w:sz w:val="22"/>
        </w:rPr>
        <w:t>Others: -</w:t>
      </w:r>
      <w:r>
        <w:rPr>
          <w:sz w:val="22"/>
        </w:rPr>
        <w:t xml:space="preserve"> Spark(</w:t>
      </w:r>
      <w:r>
        <w:rPr>
          <w:sz w:val="22"/>
        </w:rPr>
        <w:t>PySpark</w:t>
      </w:r>
      <w:r>
        <w:rPr>
          <w:sz w:val="22"/>
        </w:rPr>
        <w:t>),Basics of Hadoop (HIVE, Ozzie), NLP (NLTK), Recommender systems, Neural networks (</w:t>
      </w:r>
      <w:r>
        <w:rPr>
          <w:sz w:val="22"/>
        </w:rPr>
        <w:t>Keras</w:t>
      </w:r>
      <w:r>
        <w:rPr>
          <w:sz w:val="22"/>
        </w:rPr>
        <w:t xml:space="preserve">, </w:t>
      </w:r>
      <w:r>
        <w:rPr>
          <w:sz w:val="22"/>
        </w:rPr>
        <w:t>TensorFlow</w:t>
      </w:r>
      <w:r>
        <w:rPr>
          <w:sz w:val="22"/>
        </w:rPr>
        <w:t xml:space="preserve">, </w:t>
      </w:r>
      <w:r>
        <w:rPr>
          <w:sz w:val="22"/>
        </w:rPr>
        <w:t>Contriblearn</w:t>
      </w:r>
      <w:r>
        <w:rPr>
          <w:sz w:val="22"/>
        </w:rPr>
        <w:t xml:space="preserve">), </w:t>
      </w:r>
      <w:r>
        <w:rPr>
          <w:sz w:val="22"/>
        </w:rPr>
        <w:t>Matplotlib</w:t>
      </w:r>
      <w:r>
        <w:rPr>
          <w:sz w:val="22"/>
        </w:rPr>
        <w:t>.</w:t>
      </w:r>
    </w:p>
    <w:p w:rsidR="00197EF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/>
          <w:bCs/>
          <w:i/>
          <w:iCs/>
          <w:color w:val="808080"/>
          <w:spacing w:val="20"/>
          <w:szCs w:val="24"/>
        </w:rPr>
      </w:pPr>
    </w:p>
    <w:p w:rsidR="00197EF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Cs/>
          <w:noProof/>
          <w:sz w:val="20"/>
          <w:szCs w:val="22"/>
          <w:lang w:eastAsia="en-US" w:bidi="hi-IN"/>
        </w:rPr>
      </w:pPr>
      <w:r>
        <w:rPr>
          <w:rFonts w:ascii="Times New Roman" w:hAnsi="Times New Roman"/>
          <w:b/>
          <w:bCs/>
          <w:i/>
          <w:iCs/>
          <w:color w:val="808080"/>
          <w:spacing w:val="20"/>
          <w:szCs w:val="24"/>
        </w:rPr>
        <w:t xml:space="preserve">Experience &amp; Assignments                                                            </w:t>
      </w:r>
      <w:r>
        <w:rPr>
          <w:rFonts w:ascii="Times New Roman" w:hAnsi="Times New Roman"/>
          <w:b/>
          <w:bCs/>
          <w:noProof/>
          <w:spacing w:val="20"/>
          <w:sz w:val="20"/>
          <w:szCs w:val="22"/>
          <w:lang w:val="en-IN" w:eastAsia="en-IN"/>
        </w:rPr>
        <w:t xml:space="preserve">                                                                 </w:t>
      </w:r>
      <w:r>
        <w:rPr>
          <w:rFonts w:ascii="Times New Roman" w:hAnsi="Times New Roman"/>
          <w:b/>
          <w:bCs/>
          <w:spacing w:val="20"/>
          <w:sz w:val="20"/>
          <w:szCs w:val="22"/>
        </w:rPr>
        <w:t xml:space="preserve"> </w:t>
      </w:r>
    </w:p>
    <w:p w:rsidR="00197EFC">
      <w:pPr>
        <w:pBdr>
          <w:top w:val="single" w:sz="1" w:space="1" w:color="000000"/>
        </w:pBdr>
        <w:rPr>
          <w:b/>
          <w:bCs/>
          <w:spacing w:val="20"/>
          <w:szCs w:val="22"/>
        </w:rPr>
      </w:pPr>
    </w:p>
    <w:p w:rsidR="00197EFC">
      <w:pPr>
        <w:pBdr>
          <w:top w:val="single" w:sz="1" w:space="1" w:color="000000"/>
        </w:pBdr>
        <w:rPr>
          <w:b/>
          <w:bCs/>
          <w:spacing w:val="20"/>
          <w:szCs w:val="22"/>
        </w:rPr>
      </w:pPr>
      <w:r>
        <w:rPr>
          <w:b/>
          <w:bCs/>
          <w:spacing w:val="20"/>
          <w:szCs w:val="22"/>
        </w:rPr>
        <w:t>HCL Technologies [FEB ‘2015 –Present]</w:t>
      </w:r>
    </w:p>
    <w:p w:rsidR="00197EFC">
      <w:pPr>
        <w:pBdr>
          <w:top w:val="single" w:sz="1" w:space="1" w:color="000000"/>
        </w:pBdr>
        <w:rPr>
          <w:b/>
          <w:bCs/>
          <w:spacing w:val="20"/>
          <w:szCs w:val="22"/>
        </w:rPr>
      </w:pPr>
    </w:p>
    <w:p w:rsidR="00197EFC">
      <w:pPr>
        <w:pStyle w:val="HTMLPreformatted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Designation: </w:t>
      </w:r>
      <w:r>
        <w:rPr>
          <w:rFonts w:ascii="Times New Roman" w:hAnsi="Times New Roman"/>
          <w:sz w:val="22"/>
          <w:szCs w:val="22"/>
        </w:rPr>
        <w:t>Senior Software Engineer</w:t>
      </w:r>
    </w:p>
    <w:p w:rsidR="00197EFC">
      <w:pPr>
        <w:pStyle w:val="HTMLPreformatted"/>
        <w:rPr>
          <w:rFonts w:ascii="Times New Roman" w:hAnsi="Times New Roman"/>
          <w:b/>
          <w:sz w:val="20"/>
          <w:szCs w:val="22"/>
        </w:rPr>
      </w:pPr>
    </w:p>
    <w:p w:rsidR="00197EFC">
      <w:pPr>
        <w:pStyle w:val="HTMLPreformatted"/>
        <w:rPr>
          <w:rFonts w:ascii="Times New Roman" w:hAnsi="Times New Roman"/>
          <w:b/>
          <w:sz w:val="20"/>
          <w:szCs w:val="22"/>
        </w:rPr>
      </w:pPr>
    </w:p>
    <w:tbl>
      <w:tblPr>
        <w:tblpPr w:vertAnchor="text" w:horzAnchor="margin" w:tblpX="83"/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00"/>
      </w:tblPr>
      <w:tblGrid>
        <w:gridCol w:w="3085"/>
        <w:gridCol w:w="7355"/>
      </w:tblGrid>
      <w:tr>
        <w:tblPrEx>
          <w:tblW w:w="1044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00"/>
        </w:tblPrEx>
        <w:trPr>
          <w:trHeight w:val="366"/>
        </w:trPr>
        <w:tc>
          <w:tcPr>
            <w:tcW w:w="3085" w:type="dxa"/>
            <w:tcBorders>
              <w:bottom w:val="nil"/>
            </w:tcBorders>
          </w:tcPr>
          <w:p w:rsidR="00197EFC">
            <w:pPr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Project 3)</w:t>
            </w:r>
          </w:p>
        </w:tc>
        <w:tc>
          <w:tcPr>
            <w:tcW w:w="7355" w:type="dxa"/>
            <w:tcBorders>
              <w:bottom w:val="nil"/>
            </w:tcBorders>
          </w:tcPr>
          <w:p w:rsidR="00197EFC">
            <w:pPr>
              <w:tabs>
                <w:tab w:val="left" w:pos="165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Transaction Accounting </w:t>
            </w:r>
          </w:p>
        </w:tc>
      </w:tr>
      <w:tr>
        <w:tblPrEx>
          <w:tblW w:w="10440" w:type="dxa"/>
          <w:tblLook w:val="0400"/>
        </w:tblPrEx>
        <w:trPr>
          <w:trHeight w:val="279"/>
        </w:trPr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Tools and Technologies Used</w:t>
            </w:r>
          </w:p>
        </w:tc>
        <w:tc>
          <w:tcPr>
            <w:tcW w:w="7355" w:type="dxa"/>
          </w:tcPr>
          <w:p w:rsidR="00197EFC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Python, </w:t>
            </w:r>
            <w:r>
              <w:rPr>
                <w:bCs/>
                <w:sz w:val="20"/>
                <w:szCs w:val="22"/>
              </w:rPr>
              <w:t>jupyter</w:t>
            </w:r>
            <w:r>
              <w:rPr>
                <w:bCs/>
                <w:sz w:val="20"/>
                <w:szCs w:val="22"/>
              </w:rPr>
              <w:t xml:space="preserve"> notebook, spider IDE, Anaconda distribution.</w:t>
            </w:r>
          </w:p>
        </w:tc>
      </w:tr>
      <w:tr>
        <w:tblPrEx>
          <w:tblW w:w="10440" w:type="dxa"/>
          <w:tblLook w:val="0400"/>
        </w:tblPrEx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Period</w:t>
            </w:r>
          </w:p>
        </w:tc>
        <w:tc>
          <w:tcPr>
            <w:tcW w:w="7355" w:type="dxa"/>
          </w:tcPr>
          <w:p w:rsidR="00197EFC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Since Feb 2017 till present</w:t>
            </w:r>
          </w:p>
        </w:tc>
      </w:tr>
      <w:tr>
        <w:tblPrEx>
          <w:tblW w:w="10440" w:type="dxa"/>
          <w:tblLook w:val="0400"/>
        </w:tblPrEx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Client </w:t>
            </w:r>
          </w:p>
        </w:tc>
        <w:tc>
          <w:tcPr>
            <w:tcW w:w="7355" w:type="dxa"/>
          </w:tcPr>
          <w:p w:rsidR="00197EFC">
            <w:pPr>
              <w:rPr>
                <w:bCs/>
                <w:sz w:val="20"/>
                <w:szCs w:val="22"/>
              </w:rPr>
            </w:pPr>
            <w:r>
              <w:rPr>
                <w:sz w:val="22"/>
              </w:rPr>
              <w:t>Deutsche Bank</w:t>
            </w:r>
          </w:p>
        </w:tc>
      </w:tr>
      <w:tr>
        <w:tblPrEx>
          <w:tblW w:w="10440" w:type="dxa"/>
          <w:tblLook w:val="0400"/>
        </w:tblPrEx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Machine learning algorithm used </w:t>
            </w:r>
          </w:p>
        </w:tc>
        <w:tc>
          <w:tcPr>
            <w:tcW w:w="7355" w:type="dxa"/>
            <w:vAlign w:val="center"/>
          </w:tcPr>
          <w:p w:rsidR="00197EF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Natural Language Processing, Naïve base classification algorithm, Recommender system.</w:t>
            </w:r>
          </w:p>
        </w:tc>
      </w:tr>
      <w:tr>
        <w:tblPrEx>
          <w:tblW w:w="10440" w:type="dxa"/>
          <w:tblLook w:val="0400"/>
        </w:tblPrEx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355" w:type="dxa"/>
            <w:vAlign w:val="center"/>
          </w:tcPr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receives customers feedback on investment banking products being used.</w:t>
            </w:r>
          </w:p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Customer multiline comments consist of stop words and punctuations. A detailed analysis is done to clean data in a form so any machine learning algorithm could be applied. </w:t>
            </w:r>
          </w:p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Natural Language processing is used for data cleaning. </w:t>
            </w:r>
            <w:r>
              <w:rPr>
                <w:rFonts w:ascii="Times New Roman" w:hAnsi="Times New Roman"/>
                <w:b/>
              </w:rPr>
              <w:t>Bag of word model</w:t>
            </w:r>
            <w:r>
              <w:rPr>
                <w:rFonts w:ascii="Times New Roman" w:hAnsi="Times New Roman"/>
              </w:rPr>
              <w:t xml:space="preserve"> is used to create Corpus. </w:t>
            </w:r>
            <w:r>
              <w:rPr>
                <w:rFonts w:ascii="Times New Roman" w:hAnsi="Times New Roman"/>
                <w:b/>
              </w:rPr>
              <w:t>stemming and lemmatization</w:t>
            </w:r>
            <w:r>
              <w:rPr>
                <w:rFonts w:ascii="Times New Roman" w:hAnsi="Times New Roman"/>
              </w:rPr>
              <w:t xml:space="preserve"> used to convert unique words to root words.</w:t>
            </w:r>
          </w:p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Countvectorizer</w:t>
            </w:r>
            <w:r>
              <w:rPr>
                <w:rFonts w:ascii="Times New Roman" w:hAnsi="Times New Roman"/>
              </w:rPr>
              <w:t xml:space="preserve"> method under </w:t>
            </w:r>
            <w:r>
              <w:rPr>
                <w:rFonts w:ascii="Times New Roman" w:hAnsi="Times New Roman"/>
                <w:b/>
              </w:rPr>
              <w:t>featureExtraction</w:t>
            </w:r>
            <w:r>
              <w:rPr>
                <w:rFonts w:ascii="Times New Roman" w:hAnsi="Times New Roman"/>
              </w:rPr>
              <w:t xml:space="preserve"> class of </w:t>
            </w:r>
            <w:r>
              <w:rPr>
                <w:rFonts w:ascii="Times New Roman" w:hAnsi="Times New Roman"/>
                <w:b/>
              </w:rPr>
              <w:t>NLTK</w:t>
            </w:r>
            <w:r>
              <w:rPr>
                <w:rFonts w:ascii="Times New Roman" w:hAnsi="Times New Roman"/>
              </w:rPr>
              <w:t xml:space="preserve"> library is used to create Sparse Metrix. Also, </w:t>
            </w:r>
            <w:r>
              <w:rPr>
                <w:rFonts w:ascii="Times New Roman" w:hAnsi="Times New Roman"/>
                <w:b/>
              </w:rPr>
              <w:t>countvectorizer</w:t>
            </w:r>
            <w:r>
              <w:rPr>
                <w:rFonts w:ascii="Times New Roman" w:hAnsi="Times New Roman"/>
              </w:rPr>
              <w:t xml:space="preserve"> parameters used for directionality reduction along with principle component analysis. </w:t>
            </w:r>
          </w:p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Naïve based (implementation with multinomial naïve base) </w:t>
            </w:r>
            <w:r>
              <w:rPr>
                <w:rFonts w:ascii="Times New Roman" w:hAnsi="Times New Roman"/>
              </w:rPr>
              <w:t>Classification algorithm is used to classify positive and negative feedbacks.</w:t>
            </w:r>
          </w:p>
          <w:p w:rsidR="00197EFC">
            <w:pPr>
              <w:pStyle w:val="Achievement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Recommender </w:t>
            </w:r>
            <w:r>
              <w:rPr>
                <w:rFonts w:ascii="Times New Roman" w:hAnsi="Times New Roman"/>
              </w:rPr>
              <w:t>System is used to notify customer about the similar products what customer is currently trading on.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>
        <w:tblPrEx>
          <w:tblW w:w="10440" w:type="dxa"/>
          <w:tblLook w:val="0400"/>
        </w:tblPrEx>
        <w:tc>
          <w:tcPr>
            <w:tcW w:w="3085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Responsibilities</w:t>
            </w:r>
          </w:p>
        </w:tc>
        <w:tc>
          <w:tcPr>
            <w:tcW w:w="7355" w:type="dxa"/>
          </w:tcPr>
          <w:p w:rsidR="00197EFC">
            <w:pPr>
              <w:pStyle w:val="Achievement"/>
              <w:numPr>
                <w:ilvl w:val="0"/>
                <w:numId w:val="0"/>
              </w:numPr>
              <w:rPr>
                <w:bCs/>
                <w:sz w:val="20"/>
                <w:szCs w:val="22"/>
              </w:rPr>
            </w:pPr>
            <w:r>
              <w:rPr>
                <w:rFonts w:ascii="Times New Roman" w:hAnsi="Times New Roman"/>
              </w:rPr>
              <w:t>Data analysis, ML model development and maintenance.</w:t>
            </w:r>
          </w:p>
        </w:tc>
      </w:tr>
    </w:tbl>
    <w:p w:rsidR="00197EFC">
      <w:pPr>
        <w:pStyle w:val="HTMLPreformatted"/>
        <w:rPr>
          <w:rFonts w:ascii="Times New Roman" w:hAnsi="Times New Roman"/>
          <w:b/>
          <w:bCs/>
          <w:kern w:val="36"/>
          <w:szCs w:val="10"/>
        </w:rPr>
      </w:pPr>
    </w:p>
    <w:p w:rsidR="00197EFC">
      <w:pPr>
        <w:rPr>
          <w:b/>
          <w:bCs/>
          <w:sz w:val="8"/>
          <w:szCs w:val="20"/>
        </w:rPr>
      </w:pPr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00"/>
      </w:tblPr>
      <w:tblGrid>
        <w:gridCol w:w="3003"/>
        <w:gridCol w:w="7437"/>
      </w:tblGrid>
      <w:tr>
        <w:tblPrEx>
          <w:tblW w:w="1044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00"/>
        </w:tblPrEx>
        <w:tc>
          <w:tcPr>
            <w:tcW w:w="3003" w:type="dxa"/>
            <w:tcBorders>
              <w:bottom w:val="nil"/>
            </w:tcBorders>
          </w:tcPr>
          <w:p w:rsidR="00197EFC">
            <w:pPr>
              <w:rPr>
                <w:bCs/>
                <w:sz w:val="20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Project 2)</w:t>
            </w:r>
          </w:p>
        </w:tc>
        <w:tc>
          <w:tcPr>
            <w:tcW w:w="7437" w:type="dxa"/>
            <w:tcBorders>
              <w:bottom w:val="nil"/>
            </w:tcBorders>
          </w:tcPr>
          <w:p w:rsidR="00197EFC"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>CRA (Counterparty Risk Analysis)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Tools and Technologies Used</w:t>
            </w:r>
          </w:p>
        </w:tc>
        <w:tc>
          <w:tcPr>
            <w:tcW w:w="7437" w:type="dxa"/>
          </w:tcPr>
          <w:p w:rsidR="00197EFC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Python, </w:t>
            </w:r>
            <w:r>
              <w:rPr>
                <w:bCs/>
                <w:sz w:val="20"/>
                <w:szCs w:val="22"/>
              </w:rPr>
              <w:t>jupyter</w:t>
            </w:r>
            <w:r>
              <w:rPr>
                <w:bCs/>
                <w:sz w:val="20"/>
                <w:szCs w:val="22"/>
              </w:rPr>
              <w:t xml:space="preserve"> notebook, spider IDE, Anaconda distribution.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Client </w:t>
            </w:r>
          </w:p>
        </w:tc>
        <w:tc>
          <w:tcPr>
            <w:tcW w:w="7437" w:type="dxa"/>
          </w:tcPr>
          <w:p w:rsidR="00197EFC">
            <w:pPr>
              <w:rPr>
                <w:bCs/>
                <w:sz w:val="20"/>
                <w:szCs w:val="22"/>
              </w:rPr>
            </w:pPr>
            <w:r>
              <w:rPr>
                <w:sz w:val="22"/>
              </w:rPr>
              <w:t>Deutsche Bank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Period</w:t>
            </w:r>
          </w:p>
        </w:tc>
        <w:tc>
          <w:tcPr>
            <w:tcW w:w="7437" w:type="dxa"/>
          </w:tcPr>
          <w:p w:rsidR="00197EF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Since March 2016 to Feb 2017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Machine learning algorithm used</w:t>
            </w:r>
          </w:p>
        </w:tc>
        <w:tc>
          <w:tcPr>
            <w:tcW w:w="7437" w:type="dxa"/>
          </w:tcPr>
          <w:p w:rsidR="00197EFC">
            <w:pPr>
              <w:rPr>
                <w:bCs/>
                <w:sz w:val="22"/>
                <w:szCs w:val="22"/>
              </w:rPr>
            </w:pPr>
            <w:r>
              <w:t xml:space="preserve">Decision tree, logistic regression. 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437" w:type="dxa"/>
            <w:vAlign w:val="center"/>
          </w:tcPr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 xml:space="preserve">Financial payments data received in csv format to evaluate risk of digital financial frauds. </w:t>
            </w:r>
          </w:p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Machine learning model used to predict fraud transactions once data cleaning and detailed analysis on data is done.</w:t>
            </w:r>
          </w:p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Visualization libraries (</w:t>
            </w:r>
            <w:r>
              <w:rPr>
                <w:b/>
              </w:rPr>
              <w:t>matplotlib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seaborn</w:t>
            </w:r>
            <w:r>
              <w:t>) are used to check dispersion of data over time, amount, separating out genuine and fraudulent transactions.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3003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Responsibilities</w:t>
            </w:r>
          </w:p>
        </w:tc>
        <w:tc>
          <w:tcPr>
            <w:tcW w:w="7437" w:type="dxa"/>
          </w:tcPr>
          <w:p w:rsidR="00197EFC">
            <w:pPr>
              <w:rPr>
                <w:bCs/>
                <w:sz w:val="22"/>
                <w:szCs w:val="22"/>
              </w:rPr>
            </w:pPr>
            <w:r>
              <w:t>Data analysis, ML model development and maintenance.</w:t>
            </w:r>
          </w:p>
        </w:tc>
      </w:tr>
    </w:tbl>
    <w:p w:rsidR="00197EFC">
      <w:pPr>
        <w:pStyle w:val="HTMLPreformatted"/>
        <w:rPr>
          <w:rFonts w:ascii="Times New Roman" w:hAnsi="Times New Roman"/>
          <w:b/>
          <w:bCs/>
          <w:kern w:val="36"/>
          <w:szCs w:val="10"/>
        </w:rPr>
      </w:pPr>
    </w:p>
    <w:p w:rsidR="00197EFC">
      <w:pPr>
        <w:tabs>
          <w:tab w:val="left" w:pos="360"/>
        </w:tabs>
        <w:jc w:val="both"/>
        <w:rPr>
          <w:sz w:val="18"/>
          <w:szCs w:val="20"/>
        </w:rPr>
      </w:pPr>
    </w:p>
    <w:p w:rsidR="00197EFC">
      <w:pPr>
        <w:tabs>
          <w:tab w:val="left" w:pos="360"/>
        </w:tabs>
        <w:jc w:val="both"/>
        <w:rPr>
          <w:sz w:val="18"/>
          <w:szCs w:val="20"/>
        </w:rPr>
      </w:pPr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00"/>
      </w:tblPr>
      <w:tblGrid>
        <w:gridCol w:w="2977"/>
        <w:gridCol w:w="7463"/>
      </w:tblGrid>
      <w:tr>
        <w:tblPrEx>
          <w:tblW w:w="1044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00"/>
        </w:tblPrEx>
        <w:tc>
          <w:tcPr>
            <w:tcW w:w="2977" w:type="dxa"/>
            <w:tcBorders>
              <w:bottom w:val="nil"/>
            </w:tcBorders>
          </w:tcPr>
          <w:p w:rsidR="00197EFC">
            <w:pPr>
              <w:rPr>
                <w:bCs/>
                <w:sz w:val="20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Project 1)</w:t>
            </w:r>
          </w:p>
        </w:tc>
        <w:tc>
          <w:tcPr>
            <w:tcW w:w="7463" w:type="dxa"/>
            <w:tcBorders>
              <w:bottom w:val="nil"/>
            </w:tcBorders>
          </w:tcPr>
          <w:p w:rsidR="00197EFC">
            <w:pPr>
              <w:rPr>
                <w:b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Accounting </w:t>
            </w:r>
            <w:r>
              <w:rPr>
                <w:b/>
                <w:bCs/>
                <w:sz w:val="22"/>
                <w:szCs w:val="22"/>
              </w:rPr>
              <w:t>Subledger</w:t>
            </w:r>
            <w:r>
              <w:rPr>
                <w:b/>
                <w:bCs/>
                <w:sz w:val="22"/>
                <w:szCs w:val="22"/>
              </w:rPr>
              <w:t xml:space="preserve"> System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977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Tools and Technologies Used</w:t>
            </w:r>
          </w:p>
        </w:tc>
        <w:tc>
          <w:tcPr>
            <w:tcW w:w="7463" w:type="dxa"/>
          </w:tcPr>
          <w:p w:rsidR="00197EFC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Python, VI Editor, </w:t>
            </w:r>
            <w:r>
              <w:rPr>
                <w:bCs/>
                <w:sz w:val="20"/>
                <w:szCs w:val="22"/>
              </w:rPr>
              <w:t>PyCharm</w:t>
            </w:r>
            <w:r>
              <w:rPr>
                <w:bCs/>
                <w:sz w:val="20"/>
                <w:szCs w:val="22"/>
              </w:rPr>
              <w:t xml:space="preserve"> IDE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977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Client </w:t>
            </w:r>
          </w:p>
        </w:tc>
        <w:tc>
          <w:tcPr>
            <w:tcW w:w="7463" w:type="dxa"/>
          </w:tcPr>
          <w:p w:rsidR="00197EFC">
            <w:pPr>
              <w:rPr>
                <w:bCs/>
                <w:sz w:val="20"/>
                <w:szCs w:val="22"/>
              </w:rPr>
            </w:pPr>
            <w:r>
              <w:rPr>
                <w:sz w:val="22"/>
              </w:rPr>
              <w:t>Deutsche Bank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977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Period</w:t>
            </w:r>
          </w:p>
        </w:tc>
        <w:tc>
          <w:tcPr>
            <w:tcW w:w="7463" w:type="dxa"/>
          </w:tcPr>
          <w:p w:rsidR="00197EF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Since May 2015 to March 2016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977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463" w:type="dxa"/>
            <w:vAlign w:val="center"/>
          </w:tcPr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Front office products trading data is received from upstream. Accounting schema, accounting rule check is done on posted data in database.</w:t>
            </w:r>
          </w:p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Once postings are generated successfully in database, Balance calculation has to be done against each account id.</w:t>
            </w:r>
          </w:p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On successful calculation of balances, Aggregation is applied as per aggregation rule defined in static rules.</w:t>
            </w:r>
          </w:p>
          <w:p w:rsidR="00197EFC">
            <w:pPr>
              <w:pStyle w:val="ListParagraph"/>
              <w:numPr>
                <w:ilvl w:val="0"/>
                <w:numId w:val="35"/>
              </w:numPr>
            </w:pPr>
            <w:r>
              <w:t>Data finally loaded in SAP database for reporting to business.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977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Responsibilities</w:t>
            </w:r>
          </w:p>
        </w:tc>
        <w:tc>
          <w:tcPr>
            <w:tcW w:w="7463" w:type="dxa"/>
          </w:tcPr>
          <w:p w:rsidR="00197EFC">
            <w:pPr>
              <w:rPr>
                <w:bCs/>
                <w:sz w:val="22"/>
                <w:szCs w:val="22"/>
              </w:rPr>
            </w:pPr>
            <w:r>
              <w:t>Python Script Development and maintenance.</w:t>
            </w:r>
          </w:p>
        </w:tc>
      </w:tr>
    </w:tbl>
    <w:p w:rsidR="00197EFC">
      <w:pPr>
        <w:tabs>
          <w:tab w:val="left" w:pos="360"/>
        </w:tabs>
        <w:jc w:val="both"/>
        <w:rPr>
          <w:sz w:val="18"/>
          <w:szCs w:val="20"/>
        </w:rPr>
      </w:pPr>
    </w:p>
    <w:p w:rsidR="00197EFC">
      <w:pPr>
        <w:tabs>
          <w:tab w:val="left" w:pos="360"/>
        </w:tabs>
        <w:jc w:val="both"/>
        <w:rPr>
          <w:sz w:val="18"/>
          <w:szCs w:val="20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tabs>
          <w:tab w:val="left" w:pos="120"/>
        </w:tabs>
        <w:rPr>
          <w:rFonts w:ascii="Times New Roman" w:hAnsi="Times New Roman"/>
          <w:bCs/>
          <w:i/>
          <w:szCs w:val="24"/>
          <w:lang w:eastAsia="en-IN"/>
        </w:rPr>
      </w:pPr>
      <w:r>
        <w:rPr>
          <w:rFonts w:ascii="Times New Roman" w:hAnsi="Times New Roman"/>
          <w:b/>
          <w:i/>
          <w:color w:val="808080"/>
          <w:szCs w:val="24"/>
        </w:rPr>
        <w:t xml:space="preserve">Project Training </w:t>
      </w:r>
    </w:p>
    <w:p w:rsidR="00197EFC">
      <w:pPr>
        <w:tabs>
          <w:tab w:val="left" w:pos="360"/>
        </w:tabs>
        <w:jc w:val="both"/>
        <w:rPr>
          <w:sz w:val="18"/>
          <w:szCs w:val="20"/>
        </w:rPr>
      </w:pPr>
    </w:p>
    <w:p w:rsidR="00197EFC">
      <w:pPr>
        <w:rPr>
          <w:b/>
          <w:bCs/>
          <w:sz w:val="8"/>
          <w:szCs w:val="20"/>
        </w:rPr>
      </w:pPr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00"/>
      </w:tblPr>
      <w:tblGrid>
        <w:gridCol w:w="2610"/>
        <w:gridCol w:w="7830"/>
      </w:tblGrid>
      <w:tr>
        <w:tblPrEx>
          <w:tblW w:w="10440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00"/>
        </w:tblPrEx>
        <w:tc>
          <w:tcPr>
            <w:tcW w:w="2610" w:type="dxa"/>
            <w:tcBorders>
              <w:bottom w:val="nil"/>
            </w:tcBorders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Project.                          </w:t>
            </w:r>
          </w:p>
        </w:tc>
        <w:tc>
          <w:tcPr>
            <w:tcW w:w="7830" w:type="dxa"/>
            <w:tcBorders>
              <w:bottom w:val="nil"/>
            </w:tcBorders>
          </w:tcPr>
          <w:p w:rsidR="00197EFC">
            <w:pPr>
              <w:tabs>
                <w:tab w:val="left" w:pos="165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JLR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610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Area of work</w:t>
            </w:r>
          </w:p>
        </w:tc>
        <w:tc>
          <w:tcPr>
            <w:tcW w:w="7830" w:type="dxa"/>
          </w:tcPr>
          <w:p w:rsidR="00197E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ETL (</w:t>
            </w:r>
            <w:r>
              <w:rPr>
                <w:sz w:val="22"/>
                <w:szCs w:val="22"/>
              </w:rPr>
              <w:t>Abinitio</w:t>
            </w:r>
            <w:r>
              <w:rPr>
                <w:sz w:val="22"/>
                <w:szCs w:val="22"/>
              </w:rPr>
              <w:t>) and Unix script development.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610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7830" w:type="dxa"/>
            <w:vAlign w:val="center"/>
          </w:tcPr>
          <w:p w:rsidR="00197E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project was to extract data from different data sources, write transformation on </w:t>
            </w:r>
            <w:r>
              <w:rPr>
                <w:sz w:val="22"/>
                <w:szCs w:val="22"/>
              </w:rPr>
              <w:t>abinitio</w:t>
            </w:r>
            <w:r>
              <w:rPr>
                <w:sz w:val="22"/>
                <w:szCs w:val="22"/>
              </w:rPr>
              <w:t xml:space="preserve"> tool and process data to database. There were need of Unix scripting to monitor inbound location and to send status notification to stakeholders about data received at inbound location.</w:t>
            </w:r>
          </w:p>
        </w:tc>
      </w:tr>
      <w:tr>
        <w:tblPrEx>
          <w:tblW w:w="10440" w:type="dxa"/>
          <w:tblInd w:w="108" w:type="dxa"/>
          <w:tblLook w:val="0400"/>
        </w:tblPrEx>
        <w:tc>
          <w:tcPr>
            <w:tcW w:w="2610" w:type="dxa"/>
          </w:tcPr>
          <w:p w:rsidR="00197EFC">
            <w:pPr>
              <w:rPr>
                <w:bCs/>
                <w:sz w:val="22"/>
                <w:szCs w:val="22"/>
                <w:lang w:val="en-GB"/>
              </w:rPr>
            </w:pPr>
            <w:r>
              <w:rPr>
                <w:bCs/>
                <w:sz w:val="22"/>
                <w:szCs w:val="22"/>
                <w:lang w:val="en-GB"/>
              </w:rPr>
              <w:t>Responsibilities</w:t>
            </w:r>
          </w:p>
        </w:tc>
        <w:tc>
          <w:tcPr>
            <w:tcW w:w="7830" w:type="dxa"/>
          </w:tcPr>
          <w:p w:rsidR="00197EFC">
            <w:pPr>
              <w:numPr>
                <w:ilvl w:val="0"/>
                <w:numId w:val="1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Designing</w:t>
            </w:r>
          </w:p>
          <w:p w:rsidR="00197EFC">
            <w:pPr>
              <w:numPr>
                <w:ilvl w:val="0"/>
                <w:numId w:val="1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Code Development</w:t>
            </w:r>
          </w:p>
          <w:p w:rsidR="00197EFC">
            <w:pPr>
              <w:numPr>
                <w:ilvl w:val="0"/>
                <w:numId w:val="14"/>
              </w:numPr>
              <w:rPr>
                <w:bCs/>
                <w:sz w:val="20"/>
                <w:szCs w:val="22"/>
              </w:rPr>
            </w:pPr>
            <w:r>
              <w:rPr>
                <w:sz w:val="22"/>
                <w:szCs w:val="22"/>
              </w:rPr>
              <w:t>Database management</w:t>
            </w:r>
          </w:p>
        </w:tc>
      </w:tr>
    </w:tbl>
    <w:p w:rsidR="00197EFC">
      <w:pPr>
        <w:tabs>
          <w:tab w:val="left" w:pos="360"/>
        </w:tabs>
        <w:jc w:val="both"/>
        <w:rPr>
          <w:sz w:val="18"/>
          <w:szCs w:val="20"/>
        </w:rPr>
      </w:pPr>
    </w:p>
    <w:p w:rsidR="00197EFC">
      <w:pPr>
        <w:ind w:left="720"/>
        <w:rPr>
          <w:sz w:val="20"/>
          <w:szCs w:val="21"/>
        </w:rPr>
      </w:pPr>
    </w:p>
    <w:p w:rsidR="00197EFC">
      <w:pPr>
        <w:pStyle w:val="Achievement"/>
        <w:numPr>
          <w:ilvl w:val="0"/>
          <w:numId w:val="0"/>
        </w:numPr>
        <w:pBdr>
          <w:bottom w:val="single" w:sz="6" w:space="1" w:color="auto"/>
        </w:pBdr>
        <w:rPr>
          <w:rFonts w:ascii="Times New Roman" w:hAnsi="Times New Roman"/>
          <w:b/>
          <w:i/>
          <w:color w:val="808080"/>
          <w:szCs w:val="24"/>
        </w:rPr>
      </w:pPr>
      <w:r>
        <w:rPr>
          <w:rFonts w:ascii="Times New Roman" w:hAnsi="Times New Roman"/>
          <w:b/>
          <w:i/>
          <w:color w:val="808080"/>
          <w:szCs w:val="24"/>
        </w:rPr>
        <w:t>Personal Details</w:t>
      </w:r>
    </w:p>
    <w:p w:rsidR="00197EFC">
      <w:pPr>
        <w:suppressAutoHyphens/>
        <w:ind w:left="465"/>
        <w:jc w:val="both"/>
        <w:rPr>
          <w:bCs/>
          <w:spacing w:val="20"/>
          <w:sz w:val="20"/>
          <w:szCs w:val="22"/>
        </w:rPr>
      </w:pPr>
      <w:r>
        <w:rPr>
          <w:sz w:val="22"/>
          <w:szCs w:val="22"/>
        </w:rPr>
        <w:t xml:space="preserve"> 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 xml:space="preserve">Father’s Name        </w:t>
      </w:r>
      <w:r>
        <w:rPr>
          <w:bCs/>
          <w:spacing w:val="20"/>
          <w:sz w:val="22"/>
          <w:szCs w:val="22"/>
        </w:rPr>
        <w:t xml:space="preserve"> </w:t>
      </w:r>
      <w:r>
        <w:rPr>
          <w:bCs/>
          <w:spacing w:val="20"/>
          <w:sz w:val="22"/>
          <w:szCs w:val="22"/>
        </w:rPr>
        <w:tab/>
        <w:t xml:space="preserve">P. R </w:t>
      </w:r>
      <w:r>
        <w:rPr>
          <w:bCs/>
          <w:spacing w:val="20"/>
          <w:sz w:val="22"/>
          <w:szCs w:val="22"/>
        </w:rPr>
        <w:t>Prajapati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>DOB</w:t>
      </w:r>
      <w:r>
        <w:rPr>
          <w:b/>
          <w:bCs/>
          <w:spacing w:val="20"/>
          <w:sz w:val="22"/>
          <w:szCs w:val="22"/>
        </w:rPr>
        <w:tab/>
      </w:r>
      <w:r>
        <w:rPr>
          <w:b/>
          <w:bCs/>
          <w:spacing w:val="20"/>
          <w:sz w:val="22"/>
          <w:szCs w:val="22"/>
        </w:rPr>
        <w:tab/>
      </w:r>
      <w:r>
        <w:rPr>
          <w:b/>
          <w:bCs/>
          <w:spacing w:val="20"/>
          <w:sz w:val="22"/>
          <w:szCs w:val="22"/>
        </w:rPr>
        <w:tab/>
      </w:r>
      <w:r>
        <w:rPr>
          <w:b/>
          <w:bCs/>
          <w:spacing w:val="20"/>
          <w:sz w:val="22"/>
          <w:szCs w:val="22"/>
        </w:rPr>
        <w:tab/>
      </w:r>
      <w:r>
        <w:rPr>
          <w:bCs/>
          <w:spacing w:val="20"/>
          <w:sz w:val="22"/>
          <w:szCs w:val="22"/>
        </w:rPr>
        <w:t>25-May-1989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 xml:space="preserve">Address </w:t>
      </w:r>
      <w:r>
        <w:rPr>
          <w:bCs/>
          <w:spacing w:val="20"/>
          <w:sz w:val="22"/>
          <w:szCs w:val="22"/>
        </w:rPr>
        <w:t xml:space="preserve">                        </w:t>
      </w:r>
      <w:r>
        <w:rPr>
          <w:bCs/>
          <w:spacing w:val="20"/>
          <w:sz w:val="22"/>
          <w:szCs w:val="22"/>
        </w:rPr>
        <w:tab/>
        <w:t xml:space="preserve">Ivy estate </w:t>
      </w:r>
      <w:r>
        <w:rPr>
          <w:bCs/>
          <w:spacing w:val="20"/>
          <w:sz w:val="22"/>
          <w:szCs w:val="22"/>
        </w:rPr>
        <w:t>wagholi</w:t>
      </w:r>
      <w:r>
        <w:rPr>
          <w:bCs/>
          <w:spacing w:val="20"/>
          <w:sz w:val="22"/>
          <w:szCs w:val="22"/>
        </w:rPr>
        <w:t xml:space="preserve"> Pune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>Nationality</w:t>
      </w:r>
      <w:r>
        <w:rPr>
          <w:bCs/>
          <w:spacing w:val="20"/>
          <w:sz w:val="22"/>
          <w:szCs w:val="22"/>
        </w:rPr>
        <w:t xml:space="preserve">               </w:t>
      </w:r>
      <w:r>
        <w:rPr>
          <w:bCs/>
          <w:spacing w:val="20"/>
          <w:sz w:val="22"/>
          <w:szCs w:val="22"/>
        </w:rPr>
        <w:tab/>
        <w:t>Indian.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>Languages Known</w:t>
      </w:r>
      <w:r>
        <w:rPr>
          <w:bCs/>
          <w:spacing w:val="20"/>
          <w:sz w:val="22"/>
          <w:szCs w:val="22"/>
        </w:rPr>
        <w:t xml:space="preserve">   </w:t>
      </w:r>
      <w:r>
        <w:rPr>
          <w:bCs/>
          <w:spacing w:val="20"/>
          <w:sz w:val="22"/>
          <w:szCs w:val="22"/>
        </w:rPr>
        <w:tab/>
        <w:t>English, Hindi</w:t>
      </w:r>
    </w:p>
    <w:p w:rsidR="00197EFC">
      <w:pPr>
        <w:numPr>
          <w:ilvl w:val="0"/>
          <w:numId w:val="34"/>
        </w:numPr>
        <w:suppressAutoHyphens/>
        <w:jc w:val="both"/>
        <w:rPr>
          <w:bCs/>
          <w:spacing w:val="20"/>
          <w:sz w:val="22"/>
          <w:szCs w:val="22"/>
        </w:rPr>
      </w:pPr>
      <w:r>
        <w:rPr>
          <w:b/>
          <w:bCs/>
          <w:spacing w:val="20"/>
          <w:sz w:val="22"/>
          <w:szCs w:val="22"/>
        </w:rPr>
        <w:t>Gender</w:t>
      </w:r>
      <w:r>
        <w:rPr>
          <w:bCs/>
          <w:spacing w:val="20"/>
          <w:sz w:val="22"/>
          <w:szCs w:val="22"/>
        </w:rPr>
        <w:t xml:space="preserve">                      </w:t>
      </w:r>
      <w:r>
        <w:rPr>
          <w:bCs/>
          <w:spacing w:val="20"/>
          <w:sz w:val="22"/>
          <w:szCs w:val="22"/>
        </w:rPr>
        <w:tab/>
        <w:t>Male.</w:t>
      </w:r>
    </w:p>
    <w:p w:rsidR="00197EFC">
      <w:pPr>
        <w:suppressAutoHyphens/>
        <w:jc w:val="both"/>
        <w:rPr>
          <w:bCs/>
          <w:spacing w:val="20"/>
          <w:sz w:val="20"/>
          <w:szCs w:val="22"/>
        </w:rPr>
      </w:pPr>
    </w:p>
    <w:p w:rsidR="00197EFC">
      <w:pPr>
        <w:pStyle w:val="Caption"/>
        <w:rPr>
          <w:rFonts w:ascii="Times New Roman" w:hAnsi="Times New Roman" w:cs="Times New Roman"/>
          <w:b w:val="0"/>
          <w:sz w:val="22"/>
          <w:szCs w:val="22"/>
        </w:rPr>
      </w:pPr>
    </w:p>
    <w:p w:rsidR="00197EFC">
      <w:pPr>
        <w:pStyle w:val="Caption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I declare that the above furnished details are true to the best of my knowledge and belief.</w:t>
      </w:r>
    </w:p>
    <w:p w:rsidR="00197EFC">
      <w:pPr>
        <w:pStyle w:val="Caption"/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</w:pP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  <w:t xml:space="preserve">       </w:t>
      </w:r>
    </w:p>
    <w:p w:rsidR="00197EFC">
      <w:pPr>
        <w:pStyle w:val="Caption"/>
        <w:rPr>
          <w:rFonts w:ascii="Times New Roman" w:hAnsi="Times New Roman" w:cs="Times New Roman"/>
          <w:sz w:val="22"/>
          <w:szCs w:val="22"/>
          <w:lang w:val="en-GB"/>
        </w:rPr>
      </w:pPr>
    </w:p>
    <w:p w:rsidR="00197EFC">
      <w:pPr>
        <w:pStyle w:val="Caption"/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Place: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Pune</w:t>
      </w:r>
      <w:r>
        <w:rPr>
          <w:rFonts w:ascii="Times New Roman" w:eastAsia="SimSun" w:hAnsi="Times New Roman" w:cs="Times New Roman"/>
          <w:b w:val="0"/>
          <w:sz w:val="22"/>
          <w:szCs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spacing w:val="20"/>
          <w:sz w:val="22"/>
          <w:szCs w:val="22"/>
        </w:rPr>
        <w:t>Sadanand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20"/>
          <w:sz w:val="22"/>
          <w:szCs w:val="22"/>
        </w:rPr>
        <w:t>Prajapati</w:t>
      </w:r>
    </w:p>
    <w:p w:rsidR="00197EFC">
      <w:pPr>
        <w:pStyle w:val="Caption"/>
        <w:rPr>
          <w:rFonts w:ascii="Times New Roman" w:hAnsi="Times New Roman" w:cs="Times New Roman"/>
          <w:b w:val="0"/>
          <w:spacing w:val="2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900" w:right="900" w:bottom="90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97EFC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PAGE </w:instrText>
    </w:r>
    <w:r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2</w:t>
    </w:r>
    <w:r>
      <w:rPr>
        <w:rFonts w:ascii="Arial" w:hAnsi="Arial" w:cs="Arial"/>
        <w:bCs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rFonts w:ascii="Arial" w:hAnsi="Arial" w:cs="Arial"/>
        <w:bCs/>
        <w:sz w:val="18"/>
        <w:szCs w:val="18"/>
      </w:rPr>
      <w:fldChar w:fldCharType="begin"/>
    </w:r>
    <w:r>
      <w:rPr>
        <w:rFonts w:ascii="Arial" w:hAnsi="Arial" w:cs="Arial"/>
        <w:bCs/>
        <w:sz w:val="18"/>
        <w:szCs w:val="18"/>
      </w:rPr>
      <w:instrText xml:space="preserve"> NUMPAGES  </w:instrText>
    </w:r>
    <w:r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2</w:t>
    </w:r>
    <w:r>
      <w:rPr>
        <w:rFonts w:ascii="Arial" w:hAnsi="Arial" w:cs="Arial"/>
        <w:bCs/>
        <w:sz w:val="18"/>
        <w:szCs w:val="18"/>
      </w:rPr>
      <w:fldChar w:fldCharType="end"/>
    </w:r>
  </w:p>
  <w:p w:rsidR="00197EF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97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6A7EBD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CF0EE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34C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A67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A80A6EC"/>
    <w:lvl w:ilvl="0">
      <w:start w:val="1"/>
      <w:numFmt w:val="bullet"/>
      <w:lvlText w:val="§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F26C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BC248BA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81C8B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3421F3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EA6BA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D7EE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52A46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61C3E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40E3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582B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000011"/>
    <w:multiLevelType w:val="hybridMultilevel"/>
    <w:tmpl w:val="30662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BC0CC98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4646898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16EC232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888E514"/>
    <w:lvl w:ilvl="0">
      <w:start w:val="1"/>
      <w:numFmt w:val="bullet"/>
      <w:lvlText w:val="§"/>
      <w:lvlJc w:val="left"/>
      <w:pPr>
        <w:ind w:left="825" w:hanging="360"/>
      </w:pPr>
      <w:rPr>
        <w:rFonts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044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45E4DE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A629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86E7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singleLevel"/>
    <w:tmpl w:val="0000001B"/>
    <w:lvl w:ilvl="0">
      <w:start w:val="1"/>
      <w:numFmt w:val="bullet"/>
      <w:pStyle w:val="Achievement"/>
      <w:lvlText w:val="n"/>
      <w:lvlJc w:val="left"/>
      <w:pPr>
        <w:tabs>
          <w:tab w:val="left" w:pos="240"/>
        </w:tabs>
        <w:ind w:left="240" w:hanging="240"/>
      </w:pPr>
      <w:rPr>
        <w:rFonts w:ascii="Wingdings" w:hAnsi="Wingdings"/>
        <w:sz w:val="22"/>
        <w:szCs w:val="22"/>
      </w:rPr>
    </w:lvl>
  </w:abstractNum>
  <w:abstractNum w:abstractNumId="26">
    <w:nsid w:val="0000001B"/>
    <w:multiLevelType w:val="hybridMultilevel"/>
    <w:tmpl w:val="455E7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C7B617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hybridMultilevel"/>
    <w:tmpl w:val="6178C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7841D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3785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8820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FB50CB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00000023"/>
    <w:multiLevelType w:val="hybridMultilevel"/>
    <w:tmpl w:val="C01C8E4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36">
    <w:nsid w:val="46CD6AE0"/>
    <w:multiLevelType w:val="hybridMultilevel"/>
    <w:tmpl w:val="CE842A9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27"/>
  </w:num>
  <w:num w:numId="5">
    <w:abstractNumId w:val="0"/>
  </w:num>
  <w:num w:numId="6">
    <w:abstractNumId w:val="25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21"/>
  </w:num>
  <w:num w:numId="12">
    <w:abstractNumId w:val="35"/>
  </w:num>
  <w:num w:numId="13">
    <w:abstractNumId w:val="25"/>
  </w:num>
  <w:num w:numId="14">
    <w:abstractNumId w:val="19"/>
  </w:num>
  <w:num w:numId="15">
    <w:abstractNumId w:val="6"/>
  </w:num>
  <w:num w:numId="16">
    <w:abstractNumId w:val="14"/>
  </w:num>
  <w:num w:numId="17">
    <w:abstractNumId w:val="28"/>
  </w:num>
  <w:num w:numId="18">
    <w:abstractNumId w:val="4"/>
  </w:num>
  <w:num w:numId="19">
    <w:abstractNumId w:val="17"/>
  </w:num>
  <w:num w:numId="20">
    <w:abstractNumId w:val="26"/>
  </w:num>
  <w:num w:numId="21">
    <w:abstractNumId w:val="8"/>
  </w:num>
  <w:num w:numId="22">
    <w:abstractNumId w:val="34"/>
  </w:num>
  <w:num w:numId="23">
    <w:abstractNumId w:val="22"/>
  </w:num>
  <w:num w:numId="24">
    <w:abstractNumId w:val="10"/>
  </w:num>
  <w:num w:numId="25">
    <w:abstractNumId w:val="23"/>
  </w:num>
  <w:num w:numId="26">
    <w:abstractNumId w:val="16"/>
  </w:num>
  <w:num w:numId="27">
    <w:abstractNumId w:val="24"/>
  </w:num>
  <w:num w:numId="28">
    <w:abstractNumId w:val="31"/>
  </w:num>
  <w:num w:numId="29">
    <w:abstractNumId w:val="33"/>
  </w:num>
  <w:num w:numId="30">
    <w:abstractNumId w:val="13"/>
  </w:num>
  <w:num w:numId="31">
    <w:abstractNumId w:val="3"/>
  </w:num>
  <w:num w:numId="32">
    <w:abstractNumId w:val="18"/>
  </w:num>
  <w:num w:numId="33">
    <w:abstractNumId w:val="32"/>
  </w:num>
  <w:num w:numId="34">
    <w:abstractNumId w:val="30"/>
  </w:num>
  <w:num w:numId="35">
    <w:abstractNumId w:val="2"/>
  </w:num>
  <w:num w:numId="36">
    <w:abstractNumId w:val="12"/>
  </w:num>
  <w:num w:numId="37">
    <w:abstractNumId w:val="29"/>
  </w:num>
  <w:num w:numId="38">
    <w:abstractNumId w:val="1"/>
  </w:num>
  <w:num w:numId="39">
    <w:abstractNumId w:val="25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tabs>
        <w:tab w:val="left" w:pos="0"/>
      </w:tabs>
      <w:autoSpaceDE w:val="0"/>
      <w:outlineLvl w:val="0"/>
    </w:pPr>
    <w:rPr>
      <w:b/>
      <w:bCs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0"/>
      </w:tabs>
      <w:jc w:val="both"/>
      <w:outlineLvl w:val="1"/>
    </w:pPr>
    <w:rPr>
      <w:b/>
      <w:bCs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Caption">
    <w:name w:val="caption"/>
    <w:basedOn w:val="Normal"/>
    <w:next w:val="Normal"/>
    <w:qFormat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link w:val="Title"/>
    <w:rPr>
      <w:rFonts w:ascii="Palatino Linotype" w:hAnsi="Palatino Linotype"/>
      <w:sz w:val="32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Pr>
      <w:b/>
      <w:bCs/>
      <w:lang w:eastAsia="ar-SA"/>
    </w:rPr>
  </w:style>
  <w:style w:type="character" w:customStyle="1" w:styleId="Heading2Char">
    <w:name w:val="Heading 2 Char"/>
    <w:link w:val="Heading2"/>
    <w:rPr>
      <w:b/>
      <w:bCs/>
      <w:sz w:val="22"/>
      <w:szCs w:val="22"/>
      <w:lang w:val="en-GB" w:eastAsia="ar-SA"/>
    </w:rPr>
  </w:style>
  <w:style w:type="paragraph" w:styleId="BodyText">
    <w:name w:val="Body Text"/>
    <w:basedOn w:val="Normal"/>
    <w:next w:val="Normal"/>
    <w:link w:val="BodyTextChar"/>
    <w:pPr>
      <w:spacing w:before="240"/>
      <w:ind w:left="360"/>
    </w:pPr>
    <w:rPr>
      <w:rFonts w:ascii="Arial" w:hAnsi="Arial"/>
      <w:b/>
      <w:sz w:val="22"/>
    </w:rPr>
  </w:style>
  <w:style w:type="character" w:customStyle="1" w:styleId="BodyTextChar">
    <w:name w:val="Body Text Char"/>
    <w:link w:val="BodyText"/>
    <w:rPr>
      <w:rFonts w:ascii="Arial" w:hAnsi="Arial"/>
      <w:b/>
      <w:sz w:val="22"/>
      <w:szCs w:val="24"/>
    </w:rPr>
  </w:style>
  <w:style w:type="paragraph" w:customStyle="1" w:styleId="Achievement">
    <w:name w:val="Achievement"/>
    <w:basedOn w:val="BodyText"/>
    <w:pPr>
      <w:numPr>
        <w:numId w:val="6"/>
      </w:numPr>
      <w:suppressAutoHyphens/>
      <w:spacing w:before="0" w:after="60" w:line="240" w:lineRule="atLeast"/>
      <w:jc w:val="both"/>
    </w:pPr>
    <w:rPr>
      <w:rFonts w:ascii="Garamond" w:hAnsi="Garamond"/>
      <w:b w:val="0"/>
      <w:szCs w:val="20"/>
      <w:lang w:eastAsia="ar-SA"/>
    </w:rPr>
  </w:style>
  <w:style w:type="character" w:customStyle="1" w:styleId="c4">
    <w:name w:val="c4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uiPriority w:val="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d56ae747a143ca68b4bbf124a0b184d134f530e18705c4458440321091b5b58120d150b1749505e0c4356014b4450530401195c1333471b1b1110495d550d54580f1b425c4c01090340281e0103100118435c5d1543124a4b485d4637071f1b5b58170a10014042595858564d465d4507144359090f59431209175144410c595f5049100a1105035d4a1e500558191b120111415d5b015149141b5c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906</Words>
  <Characters>5169</Characters>
  <Application>Microsoft Office Word</Application>
  <DocSecurity>0</DocSecurity>
  <Lines>43</Lines>
  <Paragraphs>12</Paragraphs>
  <ScaleCrop>false</ScaleCrop>
  <Company>Init AG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Neetu</dc:creator>
  <cp:lastModifiedBy>Guest User</cp:lastModifiedBy>
  <cp:revision>3</cp:revision>
  <cp:lastPrinted>2018-05-24T02:50:00Z</cp:lastPrinted>
  <dcterms:created xsi:type="dcterms:W3CDTF">2018-08-29T06:23:00Z</dcterms:created>
  <dcterms:modified xsi:type="dcterms:W3CDTF">2018-08-29T06:24:00Z</dcterms:modified>
</cp:coreProperties>
</file>